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DC650" w14:textId="48997B1E" w:rsidR="00855982" w:rsidRDefault="00D46F97" w:rsidP="00925D61">
      <w:pPr>
        <w:pStyle w:val="Title"/>
        <w:spacing w:after="240" w:line="360" w:lineRule="auto"/>
        <w:jc w:val="center"/>
        <w:rPr>
          <w:rFonts w:ascii="Georgia" w:hAnsi="Georgia"/>
        </w:rPr>
      </w:pPr>
      <w:r>
        <w:rPr>
          <w:rFonts w:ascii="Georgia" w:hAnsi="Georgia"/>
        </w:rPr>
        <w:t>[Project] Meta Data</w:t>
      </w:r>
    </w:p>
    <w:p w14:paraId="1E1DBF49" w14:textId="0A70EAE1" w:rsidR="009C6B0C" w:rsidRPr="009C6B0C" w:rsidRDefault="0042646D" w:rsidP="00925D61">
      <w:pPr>
        <w:jc w:val="center"/>
      </w:pPr>
      <w:proofErr w:type="gramStart"/>
      <w:r>
        <w:t>date</w:t>
      </w:r>
      <w:proofErr w:type="gramEnd"/>
    </w:p>
    <w:p w14:paraId="69861816" w14:textId="77777777" w:rsidR="00972314" w:rsidRPr="009C6B0C" w:rsidRDefault="00972314" w:rsidP="00972314">
      <w:pPr>
        <w:pStyle w:val="Heading1"/>
        <w:spacing w:after="240" w:line="360" w:lineRule="auto"/>
        <w:rPr>
          <w:b/>
        </w:rPr>
      </w:pPr>
      <w:r>
        <w:rPr>
          <w:b/>
        </w:rPr>
        <w:t>Review / context</w:t>
      </w:r>
    </w:p>
    <w:p w14:paraId="5856FC2D" w14:textId="77777777" w:rsidR="00972314" w:rsidRDefault="00972314" w:rsidP="00972314">
      <w:pPr>
        <w:spacing w:line="360" w:lineRule="auto"/>
        <w:rPr>
          <w:ins w:id="0" w:author="Thomas Durfee" w:date="2017-06-02T16:44:00Z"/>
          <w:rFonts w:ascii="Georgia" w:eastAsia="Times New Roman" w:hAnsi="Georgia" w:cs="Arial"/>
          <w:color w:val="222222"/>
          <w:sz w:val="24"/>
          <w:szCs w:val="19"/>
          <w:lang w:eastAsia="en-US"/>
        </w:rPr>
      </w:pPr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Lorem ipsum </w:t>
      </w:r>
      <w:proofErr w:type="gram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dolor sit</w:t>
      </w:r>
      <w:proofErr w:type="gram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amet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consectetur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adipiscing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eiusmod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tempor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incididunt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et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dolore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magna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. </w:t>
      </w:r>
      <w:proofErr w:type="spellStart"/>
      <w:proofErr w:type="gram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ad minim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veniam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quis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nostrud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exercitation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ullamco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nisi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ut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aliquip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ex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commodo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consequat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  <w:proofErr w:type="gram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proofErr w:type="gram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Duis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aute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irure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dolor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reprehenderit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voluptate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velit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esse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cillum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dolore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eu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fugiat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nulla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pariatur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  <w:proofErr w:type="gram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Excepteur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sint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occaecat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cupidatat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non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proident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,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in culpa qui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officia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deserunt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mollit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anim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id </w:t>
      </w:r>
      <w:proofErr w:type="spellStart"/>
      <w:proofErr w:type="gram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est</w:t>
      </w:r>
      <w:proofErr w:type="spellEnd"/>
      <w:proofErr w:type="gram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</w:t>
      </w:r>
      <w:proofErr w:type="spellStart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laborum</w:t>
      </w:r>
      <w:proofErr w:type="spellEnd"/>
      <w:r w:rsidRPr="008D776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.</w:t>
      </w:r>
    </w:p>
    <w:p w14:paraId="43D836C9" w14:textId="77777777" w:rsidR="00D46F97" w:rsidRPr="008D776C" w:rsidRDefault="00D46F97" w:rsidP="00972314">
      <w:pPr>
        <w:spacing w:line="360" w:lineRule="auto"/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1C153D24" w14:textId="010A0608" w:rsidR="00972314" w:rsidRPr="009C6B0C" w:rsidRDefault="00D46F97" w:rsidP="00972314">
      <w:pPr>
        <w:pStyle w:val="Heading1"/>
        <w:spacing w:after="240" w:line="360" w:lineRule="auto"/>
        <w:rPr>
          <w:b/>
        </w:rPr>
      </w:pPr>
      <w:r>
        <w:rPr>
          <w:b/>
        </w:rPr>
        <w:t xml:space="preserve">Dataset </w:t>
      </w:r>
      <w:r w:rsidR="00972314">
        <w:rPr>
          <w:b/>
        </w:rPr>
        <w:t>1</w:t>
      </w:r>
    </w:p>
    <w:p w14:paraId="197CDA2B" w14:textId="20A412ED" w:rsidR="00D46F97" w:rsidRDefault="00D46F97">
      <w:pPr>
        <w:pStyle w:val="Heading2"/>
        <w:rPr>
          <w:lang w:eastAsia="en-US"/>
        </w:rPr>
        <w:pPrChange w:id="1" w:author="Thomas Durfee" w:date="2017-06-02T16:34:00Z">
          <w:pPr/>
        </w:pPrChange>
      </w:pPr>
      <w:r>
        <w:rPr>
          <w:lang w:eastAsia="en-US"/>
        </w:rPr>
        <w:t>Data file date</w:t>
      </w:r>
    </w:p>
    <w:p w14:paraId="65CA657B" w14:textId="63D1FFF4" w:rsidR="00D46F97" w:rsidRDefault="00D46F97">
      <w:pPr>
        <w:rPr>
          <w:lang w:eastAsia="en-US"/>
        </w:rPr>
      </w:pPr>
      <w:r>
        <w:rPr>
          <w:lang w:eastAsia="en-US"/>
        </w:rPr>
        <w:t>What is the vintage/version of the file?</w:t>
      </w:r>
    </w:p>
    <w:p w14:paraId="56039E05" w14:textId="77777777" w:rsidR="00D46F97" w:rsidRPr="00D46F97" w:rsidRDefault="00D46F97">
      <w:pPr>
        <w:rPr>
          <w:lang w:eastAsia="en-US"/>
        </w:rPr>
      </w:pPr>
    </w:p>
    <w:p w14:paraId="67D24DCF" w14:textId="7926B8A0" w:rsidR="00A26C14" w:rsidRDefault="00D46F97">
      <w:pPr>
        <w:pStyle w:val="Heading2"/>
        <w:rPr>
          <w:lang w:eastAsia="en-US"/>
        </w:rPr>
        <w:pPrChange w:id="2" w:author="Thomas Durfee" w:date="2017-06-02T16:34:00Z">
          <w:pPr/>
        </w:pPrChange>
      </w:pPr>
      <w:r>
        <w:rPr>
          <w:lang w:eastAsia="en-US"/>
        </w:rPr>
        <w:t>Data File Format</w:t>
      </w:r>
    </w:p>
    <w:p w14:paraId="0B644FFB" w14:textId="5513D3DE" w:rsidR="00D46F97" w:rsidRDefault="00D46F97" w:rsidP="00A26C14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Insert format</w:t>
      </w:r>
      <w:r w:rsidR="000548B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and size</w:t>
      </w:r>
    </w:p>
    <w:p w14:paraId="4BC48189" w14:textId="77777777" w:rsidR="00D46F97" w:rsidRDefault="00D46F97" w:rsidP="00A26C14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4CAA4C9F" w14:textId="078C3AEA" w:rsidR="00D46F97" w:rsidRDefault="00D46F97">
      <w:pPr>
        <w:pStyle w:val="Heading2"/>
        <w:rPr>
          <w:lang w:eastAsia="en-US"/>
        </w:rPr>
        <w:pPrChange w:id="3" w:author="Thomas Durfee" w:date="2017-06-02T16:43:00Z">
          <w:pPr/>
        </w:pPrChange>
      </w:pPr>
      <w:r>
        <w:rPr>
          <w:lang w:eastAsia="en-US"/>
        </w:rPr>
        <w:t>Data Limitations</w:t>
      </w:r>
    </w:p>
    <w:p w14:paraId="3C4A4029" w14:textId="29BCEA91" w:rsidR="00D46F97" w:rsidRDefault="00D46F97" w:rsidP="00A26C14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Is this public data? Is there a cap on usage?</w:t>
      </w:r>
    </w:p>
    <w:p w14:paraId="5EEA8C41" w14:textId="77777777" w:rsidR="00D46F97" w:rsidRDefault="00D46F97" w:rsidP="00A26C14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712F9013" w14:textId="5D85DB64" w:rsidR="00D46F97" w:rsidRDefault="00D46F97">
      <w:pPr>
        <w:pStyle w:val="Heading2"/>
        <w:rPr>
          <w:lang w:eastAsia="en-US"/>
        </w:rPr>
        <w:pPrChange w:id="4" w:author="Thomas Durfee" w:date="2017-06-02T16:34:00Z">
          <w:pPr/>
        </w:pPrChange>
      </w:pPr>
      <w:r>
        <w:rPr>
          <w:lang w:eastAsia="en-US"/>
        </w:rPr>
        <w:t>Data Layout</w:t>
      </w:r>
    </w:p>
    <w:p w14:paraId="637F51CB" w14:textId="0C4E0F3D" w:rsidR="00D46F97" w:rsidRDefault="00D46F97" w:rsidP="00A26C14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Cross Sectional or Panel or qualitative</w:t>
      </w:r>
    </w:p>
    <w:p w14:paraId="43150318" w14:textId="77777777" w:rsidR="00D46F97" w:rsidRDefault="00D46F97" w:rsidP="00A26C14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1069DFC7" w14:textId="32264BDD" w:rsidR="00D46F97" w:rsidRDefault="00D46F97">
      <w:pPr>
        <w:pStyle w:val="Heading2"/>
        <w:rPr>
          <w:lang w:eastAsia="en-US"/>
        </w:rPr>
        <w:pPrChange w:id="5" w:author="Thomas Durfee" w:date="2017-06-02T16:36:00Z">
          <w:pPr/>
        </w:pPrChange>
      </w:pPr>
      <w:r>
        <w:rPr>
          <w:lang w:eastAsia="en-US"/>
        </w:rPr>
        <w:t>Data Administrator</w:t>
      </w:r>
    </w:p>
    <w:p w14:paraId="48BA9CED" w14:textId="55374EA2" w:rsidR="00D46F97" w:rsidRDefault="00D46F97" w:rsidP="00A26C14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Insert Administrator </w:t>
      </w:r>
      <w:proofErr w:type="gramStart"/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[ MPS</w:t>
      </w:r>
      <w:proofErr w:type="gramEnd"/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is admin of IPUMS-CPS]</w:t>
      </w:r>
    </w:p>
    <w:p w14:paraId="3B0710F8" w14:textId="0075684E" w:rsidR="00D46F97" w:rsidRDefault="00D46F97" w:rsidP="00A26C14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Insert citation</w:t>
      </w:r>
    </w:p>
    <w:p w14:paraId="02393568" w14:textId="77777777" w:rsidR="00D46F97" w:rsidRDefault="00D46F97" w:rsidP="00A26C14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67C27B45" w14:textId="2AFFF184" w:rsidR="00D46F97" w:rsidRDefault="00D46F97">
      <w:pPr>
        <w:pStyle w:val="Heading2"/>
        <w:rPr>
          <w:lang w:eastAsia="en-US"/>
        </w:rPr>
        <w:pPrChange w:id="6" w:author="Thomas Durfee" w:date="2017-06-02T16:36:00Z">
          <w:pPr/>
        </w:pPrChange>
      </w:pPr>
      <w:r>
        <w:rPr>
          <w:lang w:eastAsia="en-US"/>
        </w:rPr>
        <w:t>Original Data Collector</w:t>
      </w:r>
    </w:p>
    <w:p w14:paraId="37E13191" w14:textId="46F3067A" w:rsidR="00D46F97" w:rsidRDefault="00D46F97" w:rsidP="00A26C14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Insert Original Data Collector [Census is collector of IPUMS-CPS]</w:t>
      </w:r>
    </w:p>
    <w:p w14:paraId="4022C199" w14:textId="65DD575E" w:rsidR="00D46F97" w:rsidRDefault="00D46F97" w:rsidP="00A26C14">
      <w:pPr>
        <w:rPr>
          <w:ins w:id="7" w:author="Thomas Durfee" w:date="2017-06-02T16:43:00Z"/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Insert citation </w:t>
      </w:r>
    </w:p>
    <w:p w14:paraId="776DA176" w14:textId="77777777" w:rsidR="00D46F97" w:rsidRDefault="00D46F97" w:rsidP="00A26C14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744C4FC8" w14:textId="7124B0AF" w:rsidR="00D46F97" w:rsidRDefault="00D46F97">
      <w:pPr>
        <w:pStyle w:val="Heading2"/>
        <w:rPr>
          <w:lang w:eastAsia="en-US"/>
        </w:rPr>
        <w:pPrChange w:id="8" w:author="Thomas Durfee" w:date="2017-06-02T16:40:00Z">
          <w:pPr/>
        </w:pPrChange>
      </w:pPr>
      <w:r>
        <w:rPr>
          <w:lang w:eastAsia="en-US"/>
        </w:rPr>
        <w:t>Local/Personal Data Location</w:t>
      </w:r>
    </w:p>
    <w:p w14:paraId="2E9DA737" w14:textId="05A47438" w:rsidR="00D46F97" w:rsidRDefault="00D46F97" w:rsidP="00A26C14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Where is this located in my computer or on what website server </w:t>
      </w:r>
      <w:proofErr w:type="gramStart"/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</w:t>
      </w:r>
      <w:proofErr w:type="gramEnd"/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 pulling from?</w:t>
      </w:r>
    </w:p>
    <w:p w14:paraId="279B2342" w14:textId="77777777" w:rsidR="00D46F97" w:rsidRDefault="00D46F97" w:rsidP="00A26C14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110B48A3" w14:textId="67874A0F" w:rsidR="00D46F97" w:rsidRDefault="00D46F97">
      <w:pPr>
        <w:pStyle w:val="Heading2"/>
        <w:rPr>
          <w:lang w:eastAsia="en-US"/>
        </w:rPr>
        <w:pPrChange w:id="9" w:author="Thomas Durfee" w:date="2017-06-02T16:40:00Z">
          <w:pPr/>
        </w:pPrChange>
      </w:pPr>
      <w:r>
        <w:rPr>
          <w:lang w:eastAsia="en-US"/>
        </w:rPr>
        <w:t>Codebook Location</w:t>
      </w:r>
    </w:p>
    <w:p w14:paraId="78EE42D8" w14:textId="02FA347B" w:rsidR="00D46F97" w:rsidRDefault="00D46F97" w:rsidP="00A26C14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Where can I find the codebook for the variables in this data</w:t>
      </w:r>
      <w:del w:id="10" w:author="Thomas Durfee" w:date="2017-06-02T16:40:00Z">
        <w:r w:rsidDel="00D46F97">
          <w:rPr>
            <w:rFonts w:ascii="Georgia" w:eastAsia="Times New Roman" w:hAnsi="Georgia" w:cs="Arial"/>
            <w:color w:val="222222"/>
            <w:sz w:val="24"/>
            <w:szCs w:val="19"/>
            <w:lang w:eastAsia="en-US"/>
          </w:rPr>
          <w:delText xml:space="preserve"> </w:delText>
        </w:r>
      </w:del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set [is it a local file]</w:t>
      </w:r>
    </w:p>
    <w:p w14:paraId="29AB6024" w14:textId="77777777" w:rsidR="00D46F97" w:rsidRDefault="00D46F97" w:rsidP="00A26C14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2E941BC6" w14:textId="77777777" w:rsidR="00D46F97" w:rsidRDefault="00D46F97" w:rsidP="00A26C14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4C310960" w14:textId="77777777" w:rsidR="00D46F97" w:rsidRDefault="00D46F97" w:rsidP="00A26C14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3BBB3F6C" w14:textId="77777777" w:rsidR="00D46F97" w:rsidRDefault="00D46F97" w:rsidP="00A26C14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1824775A" w14:textId="4A03840C" w:rsidR="00D46F97" w:rsidRDefault="00D46F97">
      <w:pPr>
        <w:pStyle w:val="Heading1"/>
        <w:rPr>
          <w:lang w:eastAsia="en-US"/>
        </w:rPr>
        <w:pPrChange w:id="11" w:author="Thomas Durfee" w:date="2017-06-02T16:33:00Z">
          <w:pPr/>
        </w:pPrChange>
      </w:pPr>
      <w:r>
        <w:rPr>
          <w:lang w:eastAsia="en-US"/>
        </w:rPr>
        <w:t>Dataset 2</w:t>
      </w:r>
    </w:p>
    <w:p w14:paraId="43903493" w14:textId="77777777" w:rsidR="00D46F97" w:rsidRDefault="00D46F97" w:rsidP="00D46F97">
      <w:pPr>
        <w:pStyle w:val="Heading2"/>
        <w:rPr>
          <w:lang w:eastAsia="en-US"/>
        </w:rPr>
      </w:pPr>
      <w:r>
        <w:rPr>
          <w:lang w:eastAsia="en-US"/>
        </w:rPr>
        <w:t>Data file date</w:t>
      </w:r>
    </w:p>
    <w:p w14:paraId="0E3DD175" w14:textId="77777777" w:rsidR="00D46F97" w:rsidRDefault="00D46F97" w:rsidP="00D46F97">
      <w:pPr>
        <w:rPr>
          <w:lang w:eastAsia="en-US"/>
        </w:rPr>
      </w:pPr>
      <w:r>
        <w:rPr>
          <w:lang w:eastAsia="en-US"/>
        </w:rPr>
        <w:t>What is the vintage/version of the file?</w:t>
      </w:r>
    </w:p>
    <w:p w14:paraId="7499381D" w14:textId="77777777" w:rsidR="00D46F97" w:rsidRPr="00D46F97" w:rsidRDefault="00D46F97" w:rsidP="00D46F97">
      <w:pPr>
        <w:rPr>
          <w:lang w:eastAsia="en-US"/>
        </w:rPr>
      </w:pPr>
    </w:p>
    <w:p w14:paraId="350A9CBC" w14:textId="77777777" w:rsidR="00D46F97" w:rsidRDefault="00D46F97" w:rsidP="00D46F97">
      <w:pPr>
        <w:pStyle w:val="Heading2"/>
        <w:rPr>
          <w:lang w:eastAsia="en-US"/>
        </w:rPr>
      </w:pPr>
      <w:r>
        <w:rPr>
          <w:lang w:eastAsia="en-US"/>
        </w:rPr>
        <w:t>Data File Format</w:t>
      </w:r>
      <w:bookmarkStart w:id="12" w:name="_GoBack"/>
      <w:bookmarkEnd w:id="12"/>
    </w:p>
    <w:p w14:paraId="732B96DC" w14:textId="74B3D30C" w:rsidR="00D46F97" w:rsidRDefault="00D46F97" w:rsidP="00D46F97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Insert format</w:t>
      </w:r>
      <w:r w:rsidR="000548BC"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and size</w:t>
      </w:r>
    </w:p>
    <w:p w14:paraId="6A476976" w14:textId="77777777" w:rsidR="00D46F97" w:rsidRDefault="00D46F97" w:rsidP="00D46F97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50A5B127" w14:textId="77777777" w:rsidR="00D46F97" w:rsidRDefault="00D46F97" w:rsidP="00D46F97">
      <w:pPr>
        <w:pStyle w:val="Heading2"/>
        <w:rPr>
          <w:lang w:eastAsia="en-US"/>
        </w:rPr>
      </w:pPr>
      <w:r>
        <w:rPr>
          <w:lang w:eastAsia="en-US"/>
        </w:rPr>
        <w:t>Data Limitations</w:t>
      </w:r>
    </w:p>
    <w:p w14:paraId="7F8A0479" w14:textId="77777777" w:rsidR="00D46F97" w:rsidRDefault="00D46F97" w:rsidP="00D46F97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Is this public data? Is there a cap on usage?</w:t>
      </w:r>
    </w:p>
    <w:p w14:paraId="6CDA97F5" w14:textId="77777777" w:rsidR="00D46F97" w:rsidRDefault="00D46F97" w:rsidP="00D46F97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1904718A" w14:textId="77777777" w:rsidR="00D46F97" w:rsidRDefault="00D46F97" w:rsidP="00D46F97">
      <w:pPr>
        <w:pStyle w:val="Heading2"/>
        <w:rPr>
          <w:lang w:eastAsia="en-US"/>
        </w:rPr>
      </w:pPr>
      <w:r>
        <w:rPr>
          <w:lang w:eastAsia="en-US"/>
        </w:rPr>
        <w:t>Data Layout</w:t>
      </w:r>
    </w:p>
    <w:p w14:paraId="5A848563" w14:textId="77777777" w:rsidR="00D46F97" w:rsidRDefault="00D46F97" w:rsidP="00D46F97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Cross Sectional or Panel or qualitative</w:t>
      </w:r>
    </w:p>
    <w:p w14:paraId="28FE0108" w14:textId="77777777" w:rsidR="00D46F97" w:rsidRDefault="00D46F97" w:rsidP="00D46F97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337A501F" w14:textId="77777777" w:rsidR="00D46F97" w:rsidRDefault="00D46F97" w:rsidP="00D46F97">
      <w:pPr>
        <w:pStyle w:val="Heading2"/>
        <w:rPr>
          <w:lang w:eastAsia="en-US"/>
        </w:rPr>
      </w:pPr>
      <w:r>
        <w:rPr>
          <w:lang w:eastAsia="en-US"/>
        </w:rPr>
        <w:t>Data Administrator</w:t>
      </w:r>
    </w:p>
    <w:p w14:paraId="76608249" w14:textId="77777777" w:rsidR="00D46F97" w:rsidRDefault="00D46F97" w:rsidP="00D46F97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Insert Administrator </w:t>
      </w:r>
      <w:proofErr w:type="gramStart"/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[ MPS</w:t>
      </w:r>
      <w:proofErr w:type="gramEnd"/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is admin of IPUMS-CPS]</w:t>
      </w:r>
    </w:p>
    <w:p w14:paraId="6F73203B" w14:textId="77777777" w:rsidR="00D46F97" w:rsidRDefault="00D46F97" w:rsidP="00D46F97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Insert citation</w:t>
      </w:r>
    </w:p>
    <w:p w14:paraId="2EA85F10" w14:textId="77777777" w:rsidR="00D46F97" w:rsidRDefault="00D46F97" w:rsidP="00D46F97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0C53A462" w14:textId="77777777" w:rsidR="00D46F97" w:rsidRDefault="00D46F97" w:rsidP="00D46F97">
      <w:pPr>
        <w:pStyle w:val="Heading2"/>
        <w:rPr>
          <w:lang w:eastAsia="en-US"/>
        </w:rPr>
      </w:pPr>
      <w:r>
        <w:rPr>
          <w:lang w:eastAsia="en-US"/>
        </w:rPr>
        <w:t>Original Data Collector</w:t>
      </w:r>
    </w:p>
    <w:p w14:paraId="7FD60695" w14:textId="77777777" w:rsidR="00D46F97" w:rsidRDefault="00D46F97" w:rsidP="00D46F97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Insert Original Data Collector [Census is collector of IPUMS-CPS]</w:t>
      </w:r>
    </w:p>
    <w:p w14:paraId="50C7912B" w14:textId="77777777" w:rsidR="00D46F97" w:rsidRDefault="00D46F97" w:rsidP="00D46F97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Insert citation </w:t>
      </w:r>
    </w:p>
    <w:p w14:paraId="1318EF06" w14:textId="77777777" w:rsidR="00D46F97" w:rsidRDefault="00D46F97" w:rsidP="00D46F97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3E9668D6" w14:textId="77777777" w:rsidR="00D46F97" w:rsidRDefault="00D46F97" w:rsidP="00D46F97">
      <w:pPr>
        <w:pStyle w:val="Heading2"/>
        <w:rPr>
          <w:lang w:eastAsia="en-US"/>
        </w:rPr>
      </w:pPr>
      <w:r>
        <w:rPr>
          <w:lang w:eastAsia="en-US"/>
        </w:rPr>
        <w:t>Local/Personal Data Location</w:t>
      </w:r>
    </w:p>
    <w:p w14:paraId="2B40A14D" w14:textId="77777777" w:rsidR="00D46F97" w:rsidRDefault="00D46F97" w:rsidP="00D46F97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Where is this located in my computer or on what website server </w:t>
      </w:r>
      <w:proofErr w:type="gramStart"/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am</w:t>
      </w:r>
      <w:proofErr w:type="gramEnd"/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 xml:space="preserve"> I pulling from?</w:t>
      </w:r>
    </w:p>
    <w:p w14:paraId="6978CC5B" w14:textId="77777777" w:rsidR="00D46F97" w:rsidRDefault="00D46F97" w:rsidP="00D46F97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5A44A08A" w14:textId="77777777" w:rsidR="00D46F97" w:rsidRDefault="00D46F97" w:rsidP="00D46F97">
      <w:pPr>
        <w:pStyle w:val="Heading2"/>
        <w:rPr>
          <w:lang w:eastAsia="en-US"/>
        </w:rPr>
      </w:pPr>
      <w:r>
        <w:rPr>
          <w:lang w:eastAsia="en-US"/>
        </w:rPr>
        <w:t>Codebook Location</w:t>
      </w:r>
    </w:p>
    <w:p w14:paraId="15CFB40A" w14:textId="77777777" w:rsidR="00D46F97" w:rsidRDefault="00D46F97" w:rsidP="00D46F97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  <w:r>
        <w:rPr>
          <w:rFonts w:ascii="Georgia" w:eastAsia="Times New Roman" w:hAnsi="Georgia" w:cs="Arial"/>
          <w:color w:val="222222"/>
          <w:sz w:val="24"/>
          <w:szCs w:val="19"/>
          <w:lang w:eastAsia="en-US"/>
        </w:rPr>
        <w:t>Where can I find the codebook for the variables in this dataset [is it a local file]</w:t>
      </w:r>
    </w:p>
    <w:p w14:paraId="5C3A984E" w14:textId="77777777" w:rsidR="00D46F97" w:rsidRDefault="00D46F97" w:rsidP="00D46F97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4EF1DCC6" w14:textId="77777777" w:rsidR="00D46F97" w:rsidRDefault="00D46F97" w:rsidP="00D46F97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2FAF7C1C" w14:textId="77777777" w:rsidR="00D46F97" w:rsidRDefault="00D46F97" w:rsidP="00D46F97">
      <w:pPr>
        <w:rPr>
          <w:rFonts w:ascii="Georgia" w:eastAsia="Times New Roman" w:hAnsi="Georgia" w:cs="Arial"/>
          <w:color w:val="222222"/>
          <w:sz w:val="24"/>
          <w:szCs w:val="19"/>
          <w:lang w:eastAsia="en-US"/>
        </w:rPr>
      </w:pPr>
    </w:p>
    <w:p w14:paraId="4DC8821F" w14:textId="422CCD15" w:rsidR="00D46F97" w:rsidRPr="00D46F97" w:rsidRDefault="00D46F97" w:rsidP="00D46F97">
      <w:pPr>
        <w:rPr>
          <w:lang w:eastAsia="en-US"/>
          <w:rPrChange w:id="13" w:author="Thomas Durfee" w:date="2017-06-02T16:33:00Z">
            <w:rPr/>
          </w:rPrChange>
        </w:rPr>
      </w:pPr>
    </w:p>
    <w:sectPr w:rsidR="00D46F97" w:rsidRPr="00D46F97" w:rsidSect="00957E0C"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47752" w14:textId="77777777" w:rsidR="00616413" w:rsidRDefault="00616413" w:rsidP="00855982">
      <w:pPr>
        <w:spacing w:after="0" w:line="240" w:lineRule="auto"/>
      </w:pPr>
      <w:r>
        <w:separator/>
      </w:r>
    </w:p>
  </w:endnote>
  <w:endnote w:type="continuationSeparator" w:id="0">
    <w:p w14:paraId="619BEB9D" w14:textId="77777777" w:rsidR="00616413" w:rsidRDefault="0061641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16C56" w14:textId="22E9ABD4" w:rsidR="009A3973" w:rsidRDefault="009A397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48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9C79A7" w14:textId="77777777" w:rsidR="00616413" w:rsidRDefault="00616413" w:rsidP="00855982">
      <w:pPr>
        <w:spacing w:after="0" w:line="240" w:lineRule="auto"/>
      </w:pPr>
      <w:r>
        <w:separator/>
      </w:r>
    </w:p>
  </w:footnote>
  <w:footnote w:type="continuationSeparator" w:id="0">
    <w:p w14:paraId="7BBE39AE" w14:textId="77777777" w:rsidR="00616413" w:rsidRDefault="0061641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48D303C"/>
    <w:multiLevelType w:val="hybridMultilevel"/>
    <w:tmpl w:val="DE16A226"/>
    <w:lvl w:ilvl="0" w:tplc="F37C91CC">
      <w:start w:val="14"/>
      <w:numFmt w:val="bullet"/>
      <w:lvlText w:val="-"/>
      <w:lvlJc w:val="left"/>
      <w:pPr>
        <w:ind w:left="420" w:hanging="360"/>
      </w:pPr>
      <w:rPr>
        <w:rFonts w:ascii="Georgia" w:eastAsia="Times New Roman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>
    <w:nsid w:val="368C4462"/>
    <w:multiLevelType w:val="hybridMultilevel"/>
    <w:tmpl w:val="4670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29577B"/>
    <w:multiLevelType w:val="hybridMultilevel"/>
    <w:tmpl w:val="BEC05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45E82AE5"/>
    <w:multiLevelType w:val="hybridMultilevel"/>
    <w:tmpl w:val="B61CC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8434B9C"/>
    <w:multiLevelType w:val="hybridMultilevel"/>
    <w:tmpl w:val="EB40A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1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9"/>
  </w:num>
  <w:num w:numId="30">
    <w:abstractNumId w:val="18"/>
  </w:num>
  <w:num w:numId="31">
    <w:abstractNumId w:val="16"/>
  </w:num>
  <w:num w:numId="32">
    <w:abstractNumId w:val="20"/>
  </w:num>
  <w:num w:numId="33">
    <w:abstractNumId w:val="2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B0C"/>
    <w:rsid w:val="000548BC"/>
    <w:rsid w:val="00065FC1"/>
    <w:rsid w:val="00075476"/>
    <w:rsid w:val="00076E5F"/>
    <w:rsid w:val="000C092B"/>
    <w:rsid w:val="000C4A25"/>
    <w:rsid w:val="001D4362"/>
    <w:rsid w:val="00323C43"/>
    <w:rsid w:val="00393109"/>
    <w:rsid w:val="0042646D"/>
    <w:rsid w:val="00464AEE"/>
    <w:rsid w:val="004B74FF"/>
    <w:rsid w:val="004D14BC"/>
    <w:rsid w:val="004D19D4"/>
    <w:rsid w:val="0057696A"/>
    <w:rsid w:val="0058433A"/>
    <w:rsid w:val="005939D1"/>
    <w:rsid w:val="005E5CB4"/>
    <w:rsid w:val="00616413"/>
    <w:rsid w:val="006E04F0"/>
    <w:rsid w:val="00703CBD"/>
    <w:rsid w:val="00715CDC"/>
    <w:rsid w:val="00750B6A"/>
    <w:rsid w:val="007833A7"/>
    <w:rsid w:val="0082137B"/>
    <w:rsid w:val="00855982"/>
    <w:rsid w:val="008757EF"/>
    <w:rsid w:val="008840DC"/>
    <w:rsid w:val="008D776C"/>
    <w:rsid w:val="00925D61"/>
    <w:rsid w:val="00957E0C"/>
    <w:rsid w:val="00972314"/>
    <w:rsid w:val="009A3973"/>
    <w:rsid w:val="009B6091"/>
    <w:rsid w:val="009C6B0C"/>
    <w:rsid w:val="009C6BB1"/>
    <w:rsid w:val="00A10484"/>
    <w:rsid w:val="00A26C14"/>
    <w:rsid w:val="00B31997"/>
    <w:rsid w:val="00B41B6B"/>
    <w:rsid w:val="00D46F97"/>
    <w:rsid w:val="00D47EF5"/>
    <w:rsid w:val="00D62584"/>
    <w:rsid w:val="00DF6F32"/>
    <w:rsid w:val="00E1528F"/>
    <w:rsid w:val="00FA2EE3"/>
    <w:rsid w:val="00FD262C"/>
    <w:rsid w:val="00FF397A"/>
    <w:rsid w:val="00FF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8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A26C1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="Georgia" w:eastAsiaTheme="majorEastAsia" w:hAnsi="Georgia" w:cstheme="majorBidi"/>
      <w:bCs/>
      <w:smallCaps/>
      <w:color w:val="4F141B" w:themeColor="accent2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C14"/>
    <w:pPr>
      <w:keepNext/>
      <w:keepLines/>
      <w:spacing w:before="360"/>
      <w:outlineLvl w:val="1"/>
    </w:pPr>
    <w:rPr>
      <w:rFonts w:ascii="Georgia" w:eastAsiaTheme="majorEastAsia" w:hAnsi="Georgia" w:cstheme="majorBidi"/>
      <w:bCs/>
      <w:smallCaps/>
      <w:color w:val="761E28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C14"/>
    <w:pPr>
      <w:keepNext/>
      <w:keepLines/>
      <w:spacing w:before="200" w:after="120"/>
      <w:outlineLvl w:val="2"/>
    </w:pPr>
    <w:rPr>
      <w:rFonts w:ascii="Georgia" w:eastAsiaTheme="majorEastAsia" w:hAnsi="Georgia" w:cstheme="majorBidi"/>
      <w:bCs/>
      <w:color w:val="9F2936" w:themeColor="accen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A26C14"/>
    <w:rPr>
      <w:rFonts w:ascii="Georgia" w:eastAsiaTheme="majorEastAsia" w:hAnsi="Georgia" w:cstheme="majorBidi"/>
      <w:bCs/>
      <w:smallCaps/>
      <w:color w:val="4F141B" w:themeColor="accent2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6C14"/>
    <w:rPr>
      <w:rFonts w:ascii="Georgia" w:eastAsiaTheme="majorEastAsia" w:hAnsi="Georgia" w:cstheme="majorBidi"/>
      <w:bCs/>
      <w:smallCaps/>
      <w:color w:val="761E28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6C14"/>
    <w:rPr>
      <w:rFonts w:ascii="Georgia" w:eastAsiaTheme="majorEastAsia" w:hAnsi="Georgia" w:cstheme="majorBidi"/>
      <w:bCs/>
      <w:color w:val="9F2936" w:themeColor="accen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71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D77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A26C1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="Georgia" w:eastAsiaTheme="majorEastAsia" w:hAnsi="Georgia" w:cstheme="majorBidi"/>
      <w:bCs/>
      <w:smallCaps/>
      <w:color w:val="4F141B" w:themeColor="accent2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C14"/>
    <w:pPr>
      <w:keepNext/>
      <w:keepLines/>
      <w:spacing w:before="360"/>
      <w:outlineLvl w:val="1"/>
    </w:pPr>
    <w:rPr>
      <w:rFonts w:ascii="Georgia" w:eastAsiaTheme="majorEastAsia" w:hAnsi="Georgia" w:cstheme="majorBidi"/>
      <w:bCs/>
      <w:smallCaps/>
      <w:color w:val="761E28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C14"/>
    <w:pPr>
      <w:keepNext/>
      <w:keepLines/>
      <w:spacing w:before="200" w:after="120"/>
      <w:outlineLvl w:val="2"/>
    </w:pPr>
    <w:rPr>
      <w:rFonts w:ascii="Georgia" w:eastAsiaTheme="majorEastAsia" w:hAnsi="Georgia" w:cstheme="majorBidi"/>
      <w:bCs/>
      <w:color w:val="9F2936" w:themeColor="accen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A26C14"/>
    <w:rPr>
      <w:rFonts w:ascii="Georgia" w:eastAsiaTheme="majorEastAsia" w:hAnsi="Georgia" w:cstheme="majorBidi"/>
      <w:bCs/>
      <w:smallCaps/>
      <w:color w:val="4F141B" w:themeColor="accent2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26C14"/>
    <w:rPr>
      <w:rFonts w:ascii="Georgia" w:eastAsiaTheme="majorEastAsia" w:hAnsi="Georgia" w:cstheme="majorBidi"/>
      <w:bCs/>
      <w:smallCaps/>
      <w:color w:val="761E28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6C14"/>
    <w:rPr>
      <w:rFonts w:ascii="Georgia" w:eastAsiaTheme="majorEastAsia" w:hAnsi="Georgia" w:cstheme="majorBidi"/>
      <w:bCs/>
      <w:color w:val="9F2936" w:themeColor="accen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71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D7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3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rfTop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7622A0-D95B-4A22-9137-685FB40AA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152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Durfee</dc:creator>
  <cp:lastModifiedBy>Thomas Durfee</cp:lastModifiedBy>
  <cp:revision>9</cp:revision>
  <dcterms:created xsi:type="dcterms:W3CDTF">2017-03-25T13:54:00Z</dcterms:created>
  <dcterms:modified xsi:type="dcterms:W3CDTF">2017-06-02T21:46:00Z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