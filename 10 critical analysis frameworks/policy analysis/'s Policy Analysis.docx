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DC650" w14:textId="22D82222" w:rsidR="00855982" w:rsidRDefault="0042646D" w:rsidP="00925D61">
      <w:pPr>
        <w:pStyle w:val="Title"/>
        <w:spacing w:after="240" w:line="360" w:lineRule="auto"/>
        <w:jc w:val="center"/>
        <w:rPr>
          <w:rFonts w:ascii="Georgia" w:hAnsi="Georgia"/>
        </w:rPr>
      </w:pPr>
      <w:r>
        <w:rPr>
          <w:rFonts w:ascii="Georgia" w:hAnsi="Georgia"/>
        </w:rPr>
        <w:t xml:space="preserve">Class: </w:t>
      </w:r>
      <w:r w:rsidR="009C6B0C" w:rsidRPr="009C6B0C">
        <w:rPr>
          <w:rFonts w:ascii="Georgia" w:hAnsi="Georgia"/>
        </w:rPr>
        <w:t>"</w:t>
      </w:r>
      <w:r>
        <w:rPr>
          <w:rFonts w:ascii="Georgia" w:hAnsi="Georgia"/>
        </w:rPr>
        <w:t>Title</w:t>
      </w:r>
      <w:r w:rsidR="009C6B0C" w:rsidRPr="009C6B0C">
        <w:rPr>
          <w:rFonts w:ascii="Georgia" w:hAnsi="Georgia"/>
        </w:rPr>
        <w:t>"</w:t>
      </w:r>
    </w:p>
    <w:p w14:paraId="1E1DBF49" w14:textId="0A70EAE1" w:rsidR="009C6B0C" w:rsidRPr="009C6B0C" w:rsidRDefault="0042646D" w:rsidP="00925D61">
      <w:pPr>
        <w:jc w:val="center"/>
      </w:pPr>
      <w:r>
        <w:t>date</w:t>
      </w:r>
    </w:p>
    <w:p w14:paraId="69861816" w14:textId="77777777" w:rsidR="00972314" w:rsidRPr="009C6B0C" w:rsidRDefault="00972314" w:rsidP="00972314">
      <w:pPr>
        <w:pStyle w:val="Heading1"/>
        <w:spacing w:after="240" w:line="360" w:lineRule="auto"/>
        <w:rPr>
          <w:b/>
        </w:rPr>
      </w:pPr>
      <w:r>
        <w:rPr>
          <w:b/>
        </w:rPr>
        <w:t>Review / context</w:t>
      </w:r>
    </w:p>
    <w:p w14:paraId="5856FC2D" w14:textId="2096952B" w:rsidR="00972314" w:rsidRDefault="00C42472" w:rsidP="00972314">
      <w:pPr>
        <w:spacing w:line="360" w:lineRule="auto"/>
        <w:rPr>
          <w:ins w:id="0" w:author="Thomas J Durfee" w:date="2017-06-13T12:49:00Z"/>
          <w:rFonts w:ascii="Georgia" w:eastAsia="Times New Roman" w:hAnsi="Georgia" w:cs="Arial"/>
          <w:color w:val="222222"/>
          <w:sz w:val="24"/>
          <w:szCs w:val="19"/>
          <w:lang w:eastAsia="en-US"/>
        </w:rPr>
      </w:pPr>
      <w:r>
        <w:rPr>
          <w:rFonts w:ascii="Georgia" w:eastAsia="Times New Roman" w:hAnsi="Georgia" w:cs="Arial"/>
          <w:color w:val="222222"/>
          <w:sz w:val="24"/>
          <w:szCs w:val="19"/>
          <w:lang w:eastAsia="en-US"/>
        </w:rPr>
        <w:t xml:space="preserve">Below is a template for discussion policy analysis in terms of </w:t>
      </w:r>
      <w:r w:rsidR="00570107">
        <w:rPr>
          <w:rFonts w:ascii="Georgia" w:eastAsia="Times New Roman" w:hAnsi="Georgia" w:cs="Arial"/>
          <w:color w:val="222222"/>
          <w:sz w:val="24"/>
          <w:szCs w:val="19"/>
          <w:lang w:eastAsia="en-US"/>
        </w:rPr>
        <w:t>xxx. This is taken from the methodology class of Morris Kleiner</w:t>
      </w:r>
    </w:p>
    <w:p w14:paraId="4BE5444C" w14:textId="77777777" w:rsidR="00570107" w:rsidRPr="008D776C" w:rsidRDefault="00570107" w:rsidP="00972314">
      <w:pPr>
        <w:spacing w:line="360" w:lineRule="auto"/>
        <w:rPr>
          <w:rFonts w:ascii="Georgia" w:eastAsia="Times New Roman" w:hAnsi="Georgia" w:cs="Arial"/>
          <w:color w:val="222222"/>
          <w:sz w:val="24"/>
          <w:szCs w:val="19"/>
          <w:lang w:eastAsia="en-US"/>
        </w:rPr>
      </w:pPr>
      <w:bookmarkStart w:id="1" w:name="_GoBack"/>
      <w:bookmarkEnd w:id="1"/>
    </w:p>
    <w:p w14:paraId="1C153D24" w14:textId="6F800447" w:rsidR="00972314" w:rsidRPr="009C6B0C" w:rsidRDefault="00972314" w:rsidP="00972314">
      <w:pPr>
        <w:pStyle w:val="Heading1"/>
        <w:spacing w:after="240" w:line="360" w:lineRule="auto"/>
        <w:rPr>
          <w:b/>
        </w:rPr>
      </w:pPr>
      <w:r>
        <w:rPr>
          <w:b/>
        </w:rPr>
        <w:t>Subject 1</w:t>
      </w:r>
      <w:r w:rsidR="00C42472">
        <w:rPr>
          <w:b/>
        </w:rPr>
        <w:t xml:space="preserve">: </w:t>
      </w:r>
      <w:r w:rsidR="00570107">
        <w:rPr>
          <w:b/>
        </w:rPr>
        <w:t>Introduction</w:t>
      </w:r>
    </w:p>
    <w:p w14:paraId="75D74C0A" w14:textId="77777777" w:rsidR="00972314" w:rsidRDefault="00972314" w:rsidP="00972314">
      <w:pPr>
        <w:spacing w:line="360" w:lineRule="auto"/>
        <w:rPr>
          <w:rFonts w:ascii="Georgia" w:eastAsia="Times New Roman" w:hAnsi="Georgia" w:cs="Arial"/>
          <w:color w:val="222222"/>
          <w:sz w:val="24"/>
          <w:szCs w:val="19"/>
          <w:lang w:eastAsia="en-US"/>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CC05DA" w14:textId="1D8C0295" w:rsidR="00076E5F" w:rsidRPr="008D776C" w:rsidRDefault="00076E5F" w:rsidP="00972314">
      <w:pPr>
        <w:spacing w:line="360" w:lineRule="auto"/>
        <w:rPr>
          <w:rFonts w:ascii="Georgia" w:eastAsia="Times New Roman" w:hAnsi="Georgia" w:cs="Arial"/>
          <w:color w:val="222222"/>
          <w:sz w:val="24"/>
          <w:szCs w:val="19"/>
          <w:lang w:eastAsia="en-US"/>
        </w:rPr>
      </w:pPr>
    </w:p>
    <w:p w14:paraId="55A00D0E" w14:textId="67BB0821" w:rsidR="009C6B0C" w:rsidRPr="009C6B0C" w:rsidRDefault="00972314" w:rsidP="009C6B0C">
      <w:pPr>
        <w:pStyle w:val="Heading1"/>
        <w:spacing w:after="240" w:line="360" w:lineRule="auto"/>
        <w:rPr>
          <w:b/>
        </w:rPr>
      </w:pPr>
      <w:r>
        <w:rPr>
          <w:b/>
        </w:rPr>
        <w:t>Subject 2</w:t>
      </w:r>
      <w:r w:rsidR="00C42472">
        <w:rPr>
          <w:b/>
        </w:rPr>
        <w:t xml:space="preserve">: </w:t>
      </w:r>
      <w:r w:rsidR="00570107">
        <w:rPr>
          <w:b/>
        </w:rPr>
        <w:t>Background of the problem</w:t>
      </w:r>
    </w:p>
    <w:p w14:paraId="1D82BA95" w14:textId="6CA6CB29" w:rsidR="00A26C14" w:rsidRDefault="008D776C" w:rsidP="00CB2300">
      <w:pPr>
        <w:spacing w:line="360" w:lineRule="auto"/>
        <w:rPr>
          <w:rFonts w:ascii="Georgia" w:hAnsi="Georgia"/>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7D24DCF" w14:textId="767774C0" w:rsidR="00A26C14" w:rsidRDefault="00A26C14" w:rsidP="00A26C14"/>
    <w:p w14:paraId="695E119A" w14:textId="626ACEDD" w:rsidR="00C42472" w:rsidRPr="009C6B0C" w:rsidRDefault="00C42472" w:rsidP="00C42472">
      <w:pPr>
        <w:pStyle w:val="Heading1"/>
        <w:spacing w:after="240" w:line="360" w:lineRule="auto"/>
        <w:rPr>
          <w:b/>
        </w:rPr>
      </w:pPr>
      <w:r>
        <w:rPr>
          <w:b/>
        </w:rPr>
        <w:lastRenderedPageBreak/>
        <w:t xml:space="preserve">Subject 3: </w:t>
      </w:r>
      <w:r w:rsidR="00570107">
        <w:rPr>
          <w:b/>
        </w:rPr>
        <w:t>Background of the policy</w:t>
      </w:r>
    </w:p>
    <w:p w14:paraId="58D61F34" w14:textId="77777777" w:rsidR="00C42472" w:rsidRDefault="00C42472" w:rsidP="00C42472">
      <w:pPr>
        <w:spacing w:line="360" w:lineRule="auto"/>
        <w:rPr>
          <w:rFonts w:ascii="Georgia" w:hAnsi="Georgia"/>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FC6D173" w14:textId="466FB0E9" w:rsidR="00C42472" w:rsidRDefault="00C42472" w:rsidP="00A26C14">
      <w:pPr>
        <w:rPr>
          <w:ins w:id="2" w:author="Thomas J Durfee" w:date="2017-06-13T12:49:00Z"/>
        </w:rPr>
      </w:pPr>
    </w:p>
    <w:p w14:paraId="45E2C4AB" w14:textId="77777777" w:rsidR="00570107" w:rsidRDefault="00570107" w:rsidP="00A26C14"/>
    <w:p w14:paraId="1B2D9190" w14:textId="093456A9" w:rsidR="00C42472" w:rsidRPr="009C6B0C" w:rsidRDefault="00C42472" w:rsidP="00C42472">
      <w:pPr>
        <w:pStyle w:val="Heading1"/>
        <w:spacing w:after="240" w:line="360" w:lineRule="auto"/>
        <w:rPr>
          <w:b/>
        </w:rPr>
      </w:pPr>
      <w:r>
        <w:rPr>
          <w:b/>
        </w:rPr>
        <w:t xml:space="preserve">Subject 4: </w:t>
      </w:r>
      <w:r w:rsidR="00570107">
        <w:rPr>
          <w:b/>
        </w:rPr>
        <w:t>Current methods of research</w:t>
      </w:r>
    </w:p>
    <w:p w14:paraId="3E360247" w14:textId="4ED63D87" w:rsidR="00C42472" w:rsidRDefault="00C42472" w:rsidP="00C42472">
      <w:pPr>
        <w:spacing w:line="360" w:lineRule="auto"/>
        <w:rPr>
          <w:ins w:id="3" w:author="Thomas J Durfee" w:date="2017-06-13T12:46:00Z"/>
          <w:rFonts w:ascii="Georgia" w:eastAsia="Times New Roman" w:hAnsi="Georgia" w:cs="Arial"/>
          <w:color w:val="222222"/>
          <w:sz w:val="24"/>
          <w:szCs w:val="19"/>
          <w:lang w:eastAsia="en-US"/>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C03312F" w14:textId="43FBBE05" w:rsidR="00570107" w:rsidRDefault="00570107" w:rsidP="00C42472">
      <w:pPr>
        <w:spacing w:line="360" w:lineRule="auto"/>
        <w:rPr>
          <w:ins w:id="4" w:author="Thomas J Durfee" w:date="2017-06-13T12:49:00Z"/>
          <w:rFonts w:ascii="Georgia" w:eastAsia="Times New Roman" w:hAnsi="Georgia" w:cs="Arial"/>
          <w:color w:val="222222"/>
          <w:sz w:val="24"/>
          <w:szCs w:val="19"/>
          <w:lang w:eastAsia="en-US"/>
        </w:rPr>
      </w:pPr>
    </w:p>
    <w:p w14:paraId="2BB5AFD8" w14:textId="77777777" w:rsidR="00570107" w:rsidRDefault="00570107" w:rsidP="00C42472">
      <w:pPr>
        <w:spacing w:line="360" w:lineRule="auto"/>
        <w:rPr>
          <w:ins w:id="5" w:author="Thomas J Durfee" w:date="2017-06-13T12:46:00Z"/>
          <w:rFonts w:ascii="Georgia" w:eastAsia="Times New Roman" w:hAnsi="Georgia" w:cs="Arial"/>
          <w:color w:val="222222"/>
          <w:sz w:val="24"/>
          <w:szCs w:val="19"/>
          <w:lang w:eastAsia="en-US"/>
        </w:rPr>
      </w:pPr>
    </w:p>
    <w:p w14:paraId="1E842039" w14:textId="798B1F12" w:rsidR="00570107" w:rsidRPr="009C6B0C" w:rsidRDefault="00570107" w:rsidP="00570107">
      <w:pPr>
        <w:pStyle w:val="Heading1"/>
        <w:spacing w:after="240" w:line="360" w:lineRule="auto"/>
        <w:rPr>
          <w:b/>
        </w:rPr>
      </w:pPr>
      <w:r>
        <w:rPr>
          <w:b/>
        </w:rPr>
        <w:t xml:space="preserve">Subject </w:t>
      </w:r>
      <w:r>
        <w:rPr>
          <w:b/>
        </w:rPr>
        <w:t>5</w:t>
      </w:r>
      <w:r>
        <w:rPr>
          <w:b/>
        </w:rPr>
        <w:t>: The Instrument</w:t>
      </w:r>
    </w:p>
    <w:p w14:paraId="4DD4DEC8" w14:textId="77777777" w:rsidR="00570107" w:rsidRDefault="00570107" w:rsidP="00570107">
      <w:pPr>
        <w:spacing w:line="360" w:lineRule="auto"/>
        <w:rPr>
          <w:rFonts w:ascii="Georgia" w:hAnsi="Georgia"/>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FC7610D" w14:textId="77777777" w:rsidR="00570107" w:rsidRDefault="00570107" w:rsidP="00C42472">
      <w:pPr>
        <w:spacing w:line="360" w:lineRule="auto"/>
        <w:rPr>
          <w:rFonts w:ascii="Georgia" w:hAnsi="Georgia"/>
        </w:rPr>
      </w:pPr>
    </w:p>
    <w:p w14:paraId="6898AEA4" w14:textId="409F380B" w:rsidR="00C42472" w:rsidRDefault="00C42472" w:rsidP="00A26C14"/>
    <w:p w14:paraId="1620CFE5" w14:textId="68846577" w:rsidR="00570107" w:rsidRPr="009C6B0C" w:rsidRDefault="00570107" w:rsidP="00570107">
      <w:pPr>
        <w:pStyle w:val="Heading1"/>
        <w:spacing w:after="240" w:line="360" w:lineRule="auto"/>
        <w:rPr>
          <w:b/>
        </w:rPr>
      </w:pPr>
      <w:r>
        <w:rPr>
          <w:b/>
        </w:rPr>
        <w:t xml:space="preserve">Subject </w:t>
      </w:r>
      <w:r>
        <w:rPr>
          <w:b/>
        </w:rPr>
        <w:t>6: The Model</w:t>
      </w:r>
    </w:p>
    <w:p w14:paraId="03D43161" w14:textId="0CA081FC" w:rsidR="00570107" w:rsidRDefault="00570107" w:rsidP="00570107">
      <w:pPr>
        <w:spacing w:line="360" w:lineRule="auto"/>
        <w:rPr>
          <w:ins w:id="6" w:author="Thomas J Durfee" w:date="2017-06-13T12:47:00Z"/>
          <w:rFonts w:ascii="Georgia" w:eastAsia="Times New Roman" w:hAnsi="Georgia" w:cs="Arial"/>
          <w:color w:val="222222"/>
          <w:sz w:val="24"/>
          <w:szCs w:val="19"/>
          <w:lang w:eastAsia="en-US"/>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4A75693" w14:textId="2B2C7869" w:rsidR="00570107" w:rsidRDefault="00570107" w:rsidP="00570107">
      <w:pPr>
        <w:spacing w:line="360" w:lineRule="auto"/>
        <w:rPr>
          <w:ins w:id="7" w:author="Thomas J Durfee" w:date="2017-06-13T12:48:00Z"/>
          <w:rFonts w:ascii="Georgia" w:hAnsi="Georgia"/>
        </w:rPr>
      </w:pPr>
    </w:p>
    <w:p w14:paraId="64141687" w14:textId="77777777" w:rsidR="00570107" w:rsidRDefault="00570107" w:rsidP="00570107">
      <w:pPr>
        <w:spacing w:line="360" w:lineRule="auto"/>
        <w:rPr>
          <w:rFonts w:ascii="Georgia" w:hAnsi="Georgia"/>
        </w:rPr>
      </w:pPr>
    </w:p>
    <w:p w14:paraId="040B3DB7" w14:textId="1163AFB4" w:rsidR="00570107" w:rsidRPr="009C6B0C" w:rsidRDefault="00570107" w:rsidP="00570107">
      <w:pPr>
        <w:pStyle w:val="Heading1"/>
        <w:spacing w:after="240" w:line="360" w:lineRule="auto"/>
        <w:rPr>
          <w:b/>
        </w:rPr>
      </w:pPr>
      <w:r>
        <w:rPr>
          <w:b/>
        </w:rPr>
        <w:t xml:space="preserve">Subject </w:t>
      </w:r>
      <w:r>
        <w:rPr>
          <w:b/>
        </w:rPr>
        <w:t>7</w:t>
      </w:r>
      <w:r>
        <w:rPr>
          <w:b/>
        </w:rPr>
        <w:t>: Data</w:t>
      </w:r>
    </w:p>
    <w:p w14:paraId="3E4B3F12" w14:textId="77777777" w:rsidR="00570107" w:rsidRDefault="00570107" w:rsidP="00570107">
      <w:pPr>
        <w:spacing w:line="360" w:lineRule="auto"/>
        <w:rPr>
          <w:rFonts w:ascii="Georgia" w:hAnsi="Georgia"/>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735DC08" w14:textId="1B63BFA8" w:rsidR="00C42472" w:rsidRDefault="00C42472" w:rsidP="00A26C14"/>
    <w:p w14:paraId="5CBC56B0" w14:textId="74B83DBB" w:rsidR="00C42472" w:rsidRDefault="00C42472" w:rsidP="00A26C14"/>
    <w:p w14:paraId="73331621" w14:textId="38155679" w:rsidR="00C42472" w:rsidRPr="009C6B0C" w:rsidRDefault="00C42472" w:rsidP="00C42472">
      <w:pPr>
        <w:pStyle w:val="Heading1"/>
        <w:spacing w:after="240" w:line="360" w:lineRule="auto"/>
        <w:rPr>
          <w:b/>
        </w:rPr>
      </w:pPr>
      <w:r>
        <w:rPr>
          <w:b/>
        </w:rPr>
        <w:t>Subject</w:t>
      </w:r>
      <w:r w:rsidR="00570107">
        <w:rPr>
          <w:b/>
        </w:rPr>
        <w:t xml:space="preserve"> 8</w:t>
      </w:r>
      <w:r>
        <w:rPr>
          <w:b/>
        </w:rPr>
        <w:t xml:space="preserve">: </w:t>
      </w:r>
      <w:r w:rsidR="00570107">
        <w:rPr>
          <w:b/>
        </w:rPr>
        <w:t>Results</w:t>
      </w:r>
    </w:p>
    <w:p w14:paraId="09E4ED0C" w14:textId="77777777" w:rsidR="00C42472" w:rsidRDefault="00C42472" w:rsidP="00C42472">
      <w:pPr>
        <w:spacing w:line="360" w:lineRule="auto"/>
        <w:rPr>
          <w:rFonts w:ascii="Georgia" w:hAnsi="Georgia"/>
        </w:rPr>
      </w:pPr>
      <w:r w:rsidRPr="008D776C">
        <w:rPr>
          <w:rFonts w:ascii="Georgia" w:eastAsia="Times New Roman" w:hAnsi="Georgia" w:cs="Arial"/>
          <w:color w:val="222222"/>
          <w:sz w:val="24"/>
          <w:szCs w:val="19"/>
          <w:lang w:eastAsia="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r w:rsidRPr="008D776C">
        <w:rPr>
          <w:rFonts w:ascii="Georgia" w:eastAsia="Times New Roman" w:hAnsi="Georgia" w:cs="Arial"/>
          <w:color w:val="222222"/>
          <w:sz w:val="24"/>
          <w:szCs w:val="19"/>
          <w:lang w:eastAsia="en-US"/>
        </w:rPr>
        <w:lastRenderedPageBreak/>
        <w:t>Excepteur sint occaecat cupidatat non proident, sunt in culpa qui officia deserunt mollit anim id est laborum.</w:t>
      </w:r>
    </w:p>
    <w:p w14:paraId="31AE7337" w14:textId="77777777" w:rsidR="00570107" w:rsidRDefault="00570107" w:rsidP="00570107"/>
    <w:p w14:paraId="0C86DE26" w14:textId="46B56956" w:rsidR="00570107" w:rsidRPr="009C6B0C" w:rsidRDefault="00570107" w:rsidP="00570107">
      <w:pPr>
        <w:pStyle w:val="Heading1"/>
        <w:spacing w:after="240" w:line="360" w:lineRule="auto"/>
        <w:rPr>
          <w:b/>
        </w:rPr>
      </w:pPr>
      <w:r>
        <w:rPr>
          <w:b/>
        </w:rPr>
        <w:t xml:space="preserve">Subject </w:t>
      </w:r>
      <w:r>
        <w:rPr>
          <w:b/>
        </w:rPr>
        <w:t>9</w:t>
      </w:r>
      <w:r>
        <w:rPr>
          <w:b/>
        </w:rPr>
        <w:t>: Analysis of Results</w:t>
      </w:r>
    </w:p>
    <w:p w14:paraId="2D051120" w14:textId="77777777" w:rsidR="00570107" w:rsidRDefault="00570107" w:rsidP="00570107">
      <w:pPr>
        <w:spacing w:line="360" w:lineRule="auto"/>
        <w:rPr>
          <w:rFonts w:ascii="Georgia" w:hAnsi="Georgia"/>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CD9FE43" w14:textId="0D26341C" w:rsidR="00570107" w:rsidRDefault="00570107" w:rsidP="00570107">
      <w:pPr>
        <w:rPr>
          <w:ins w:id="8" w:author="Thomas J Durfee" w:date="2017-06-13T12:48:00Z"/>
        </w:rPr>
      </w:pPr>
    </w:p>
    <w:p w14:paraId="0DA9D903" w14:textId="77777777" w:rsidR="00570107" w:rsidRDefault="00570107" w:rsidP="00570107"/>
    <w:p w14:paraId="36027024" w14:textId="77777777" w:rsidR="00570107" w:rsidRPr="009C6B0C" w:rsidRDefault="00570107" w:rsidP="00570107">
      <w:pPr>
        <w:pStyle w:val="Heading1"/>
        <w:spacing w:after="240" w:line="360" w:lineRule="auto"/>
        <w:rPr>
          <w:b/>
        </w:rPr>
      </w:pPr>
      <w:r>
        <w:rPr>
          <w:b/>
        </w:rPr>
        <w:t>Subject 10: Robustness of results</w:t>
      </w:r>
    </w:p>
    <w:p w14:paraId="1694DF7C" w14:textId="77777777" w:rsidR="00570107" w:rsidRDefault="00570107" w:rsidP="00570107">
      <w:pPr>
        <w:spacing w:line="360" w:lineRule="auto"/>
        <w:rPr>
          <w:rFonts w:ascii="Georgia" w:eastAsia="Times New Roman" w:hAnsi="Georgia" w:cs="Arial"/>
          <w:color w:val="222222"/>
          <w:sz w:val="24"/>
          <w:szCs w:val="19"/>
          <w:lang w:eastAsia="en-US"/>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8D1839E" w14:textId="77777777" w:rsidR="00570107" w:rsidRDefault="00570107" w:rsidP="00570107">
      <w:pPr>
        <w:pStyle w:val="Heading1"/>
        <w:spacing w:after="240" w:line="360" w:lineRule="auto"/>
        <w:rPr>
          <w:b/>
        </w:rPr>
      </w:pPr>
    </w:p>
    <w:p w14:paraId="3ED2E7EE" w14:textId="4A399A91" w:rsidR="00570107" w:rsidRPr="009C6B0C" w:rsidRDefault="00570107" w:rsidP="00570107">
      <w:pPr>
        <w:pStyle w:val="Heading1"/>
        <w:spacing w:after="240" w:line="360" w:lineRule="auto"/>
        <w:rPr>
          <w:b/>
        </w:rPr>
      </w:pPr>
      <w:r>
        <w:rPr>
          <w:b/>
        </w:rPr>
        <w:t xml:space="preserve">Subject </w:t>
      </w:r>
      <w:r>
        <w:rPr>
          <w:b/>
        </w:rPr>
        <w:t>11: Implications of Results and Conclusions</w:t>
      </w:r>
    </w:p>
    <w:p w14:paraId="3C18658F" w14:textId="77777777" w:rsidR="00570107" w:rsidRDefault="00570107" w:rsidP="00570107">
      <w:pPr>
        <w:spacing w:line="360" w:lineRule="auto"/>
        <w:rPr>
          <w:rFonts w:ascii="Georgia" w:eastAsia="Times New Roman" w:hAnsi="Georgia" w:cs="Arial"/>
          <w:color w:val="222222"/>
          <w:sz w:val="24"/>
          <w:szCs w:val="19"/>
          <w:lang w:eastAsia="en-US"/>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592F890" w14:textId="3DB30455" w:rsidR="00570107" w:rsidRDefault="00570107" w:rsidP="00570107">
      <w:pPr>
        <w:spacing w:line="360" w:lineRule="auto"/>
        <w:rPr>
          <w:rFonts w:ascii="Georgia" w:hAnsi="Georgia"/>
        </w:rPr>
      </w:pPr>
    </w:p>
    <w:p w14:paraId="26AE6B3A" w14:textId="77777777" w:rsidR="00C42472" w:rsidRPr="00A26C14" w:rsidRDefault="00C42472" w:rsidP="00A26C14"/>
    <w:sectPr w:rsidR="00C42472" w:rsidRPr="00A26C14" w:rsidSect="00957E0C">
      <w:footerReference w:type="default" r:id="rId11"/>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57FF9" w14:textId="77777777" w:rsidR="00464AEE" w:rsidRDefault="00464AEE" w:rsidP="00855982">
      <w:pPr>
        <w:spacing w:after="0" w:line="240" w:lineRule="auto"/>
      </w:pPr>
      <w:r>
        <w:separator/>
      </w:r>
    </w:p>
  </w:endnote>
  <w:endnote w:type="continuationSeparator" w:id="0">
    <w:p w14:paraId="22D9DE73" w14:textId="77777777" w:rsidR="00464AEE" w:rsidRDefault="00464AE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14:paraId="1DC16C56" w14:textId="395C6700" w:rsidR="009A3973" w:rsidRDefault="009A3973">
        <w:pPr>
          <w:pStyle w:val="Footer"/>
        </w:pPr>
        <w:r>
          <w:fldChar w:fldCharType="begin"/>
        </w:r>
        <w:r>
          <w:instrText xml:space="preserve"> PAGE   \* MERGEFORMAT </w:instrText>
        </w:r>
        <w:r>
          <w:fldChar w:fldCharType="separate"/>
        </w:r>
        <w:r w:rsidR="0057010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1F7E9" w14:textId="77777777" w:rsidR="00464AEE" w:rsidRDefault="00464AEE" w:rsidP="00855982">
      <w:pPr>
        <w:spacing w:after="0" w:line="240" w:lineRule="auto"/>
      </w:pPr>
      <w:r>
        <w:separator/>
      </w:r>
    </w:p>
  </w:footnote>
  <w:footnote w:type="continuationSeparator" w:id="0">
    <w:p w14:paraId="5C1286AC" w14:textId="77777777" w:rsidR="00464AEE" w:rsidRDefault="00464AE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48D303C"/>
    <w:multiLevelType w:val="hybridMultilevel"/>
    <w:tmpl w:val="DE16A226"/>
    <w:lvl w:ilvl="0" w:tplc="F37C91CC">
      <w:start w:val="14"/>
      <w:numFmt w:val="bullet"/>
      <w:lvlText w:val="-"/>
      <w:lvlJc w:val="left"/>
      <w:pPr>
        <w:ind w:left="420" w:hanging="360"/>
      </w:pPr>
      <w:rPr>
        <w:rFonts w:ascii="Georgia" w:eastAsia="Times New Roman" w:hAnsi="Georgia"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368C4462"/>
    <w:multiLevelType w:val="hybridMultilevel"/>
    <w:tmpl w:val="4670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9577B"/>
    <w:multiLevelType w:val="hybridMultilevel"/>
    <w:tmpl w:val="BEC0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5E82AE5"/>
    <w:multiLevelType w:val="hybridMultilevel"/>
    <w:tmpl w:val="B61CC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8434B9C"/>
    <w:multiLevelType w:val="hybridMultilevel"/>
    <w:tmpl w:val="EB40A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1"/>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9"/>
  </w:num>
  <w:num w:numId="30">
    <w:abstractNumId w:val="18"/>
  </w:num>
  <w:num w:numId="31">
    <w:abstractNumId w:val="16"/>
  </w:num>
  <w:num w:numId="32">
    <w:abstractNumId w:val="20"/>
  </w:num>
  <w:num w:numId="33">
    <w:abstractNumId w:val="22"/>
  </w:num>
  <w:num w:numId="3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J Durfee">
    <w15:presenceInfo w15:providerId="None" w15:userId="Thomas J Durf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trackRevisions/>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0C"/>
    <w:rsid w:val="00065FC1"/>
    <w:rsid w:val="00075476"/>
    <w:rsid w:val="00076E5F"/>
    <w:rsid w:val="000C092B"/>
    <w:rsid w:val="000C4A25"/>
    <w:rsid w:val="001D4362"/>
    <w:rsid w:val="00323C43"/>
    <w:rsid w:val="00393109"/>
    <w:rsid w:val="0042646D"/>
    <w:rsid w:val="00464AEE"/>
    <w:rsid w:val="004B74FF"/>
    <w:rsid w:val="004D14BC"/>
    <w:rsid w:val="004D19D4"/>
    <w:rsid w:val="00570107"/>
    <w:rsid w:val="0057696A"/>
    <w:rsid w:val="0058433A"/>
    <w:rsid w:val="005939D1"/>
    <w:rsid w:val="005E5CB4"/>
    <w:rsid w:val="006E04F0"/>
    <w:rsid w:val="00703CBD"/>
    <w:rsid w:val="00715CDC"/>
    <w:rsid w:val="00750B6A"/>
    <w:rsid w:val="007833A7"/>
    <w:rsid w:val="0082137B"/>
    <w:rsid w:val="00855982"/>
    <w:rsid w:val="008757EF"/>
    <w:rsid w:val="008840DC"/>
    <w:rsid w:val="008D776C"/>
    <w:rsid w:val="00925D61"/>
    <w:rsid w:val="00957E0C"/>
    <w:rsid w:val="00972314"/>
    <w:rsid w:val="009A3973"/>
    <w:rsid w:val="009B6091"/>
    <w:rsid w:val="009C6B0C"/>
    <w:rsid w:val="00A10484"/>
    <w:rsid w:val="00A26C14"/>
    <w:rsid w:val="00B31997"/>
    <w:rsid w:val="00B41B6B"/>
    <w:rsid w:val="00C42472"/>
    <w:rsid w:val="00CB2300"/>
    <w:rsid w:val="00D47EF5"/>
    <w:rsid w:val="00D62584"/>
    <w:rsid w:val="00DF6F32"/>
    <w:rsid w:val="00E1528F"/>
    <w:rsid w:val="00FA2EE3"/>
    <w:rsid w:val="00FD262C"/>
    <w:rsid w:val="00FF397A"/>
    <w:rsid w:val="00FF712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8F93"/>
  <w15:docId w15:val="{CD544BAD-F4C2-47E5-B11F-21D8A623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A26C14"/>
    <w:pPr>
      <w:keepNext/>
      <w:keepLines/>
      <w:pBdr>
        <w:bottom w:val="single" w:sz="4" w:space="1" w:color="595959" w:themeColor="text1" w:themeTint="A6"/>
      </w:pBdr>
      <w:spacing w:before="360"/>
      <w:outlineLvl w:val="0"/>
    </w:pPr>
    <w:rPr>
      <w:rFonts w:ascii="Georgia" w:eastAsiaTheme="majorEastAsia" w:hAnsi="Georgia" w:cstheme="majorBidi"/>
      <w:bCs/>
      <w:smallCaps/>
      <w:color w:val="4F141B" w:themeColor="accent2" w:themeShade="80"/>
      <w:sz w:val="36"/>
      <w:szCs w:val="36"/>
    </w:rPr>
  </w:style>
  <w:style w:type="paragraph" w:styleId="Heading2">
    <w:name w:val="heading 2"/>
    <w:basedOn w:val="Normal"/>
    <w:next w:val="Normal"/>
    <w:link w:val="Heading2Char"/>
    <w:uiPriority w:val="9"/>
    <w:unhideWhenUsed/>
    <w:qFormat/>
    <w:rsid w:val="00A26C14"/>
    <w:pPr>
      <w:keepNext/>
      <w:keepLines/>
      <w:spacing w:before="360"/>
      <w:outlineLvl w:val="1"/>
    </w:pPr>
    <w:rPr>
      <w:rFonts w:ascii="Georgia" w:eastAsiaTheme="majorEastAsia" w:hAnsi="Georgia" w:cstheme="majorBidi"/>
      <w:bCs/>
      <w:smallCaps/>
      <w:color w:val="761E28" w:themeColor="accent2" w:themeShade="BF"/>
      <w:sz w:val="28"/>
      <w:szCs w:val="28"/>
    </w:rPr>
  </w:style>
  <w:style w:type="paragraph" w:styleId="Heading3">
    <w:name w:val="heading 3"/>
    <w:basedOn w:val="Normal"/>
    <w:next w:val="Normal"/>
    <w:link w:val="Heading3Char"/>
    <w:uiPriority w:val="9"/>
    <w:unhideWhenUsed/>
    <w:qFormat/>
    <w:rsid w:val="00A26C14"/>
    <w:pPr>
      <w:keepNext/>
      <w:keepLines/>
      <w:spacing w:before="200" w:after="120"/>
      <w:outlineLvl w:val="2"/>
    </w:pPr>
    <w:rPr>
      <w:rFonts w:ascii="Georgia" w:eastAsiaTheme="majorEastAsia" w:hAnsi="Georgia" w:cstheme="majorBidi"/>
      <w:bCs/>
      <w:color w:val="9F2936" w:themeColor="accent2"/>
      <w:sz w:val="24"/>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A26C14"/>
    <w:rPr>
      <w:rFonts w:ascii="Georgia" w:eastAsiaTheme="majorEastAsia" w:hAnsi="Georgia" w:cstheme="majorBidi"/>
      <w:bCs/>
      <w:smallCaps/>
      <w:color w:val="4F141B" w:themeColor="accent2" w:themeShade="80"/>
      <w:sz w:val="36"/>
      <w:szCs w:val="36"/>
    </w:rPr>
  </w:style>
  <w:style w:type="character" w:customStyle="1" w:styleId="Heading2Char">
    <w:name w:val="Heading 2 Char"/>
    <w:basedOn w:val="DefaultParagraphFont"/>
    <w:link w:val="Heading2"/>
    <w:uiPriority w:val="9"/>
    <w:rsid w:val="00A26C14"/>
    <w:rPr>
      <w:rFonts w:ascii="Georgia" w:eastAsiaTheme="majorEastAsia" w:hAnsi="Georgia" w:cstheme="majorBidi"/>
      <w:bCs/>
      <w:smallCaps/>
      <w:color w:val="761E28" w:themeColor="accent2" w:themeShade="BF"/>
      <w:sz w:val="28"/>
      <w:szCs w:val="28"/>
    </w:rPr>
  </w:style>
  <w:style w:type="character" w:customStyle="1" w:styleId="Heading3Char">
    <w:name w:val="Heading 3 Char"/>
    <w:basedOn w:val="DefaultParagraphFont"/>
    <w:link w:val="Heading3"/>
    <w:uiPriority w:val="9"/>
    <w:rsid w:val="00A26C14"/>
    <w:rPr>
      <w:rFonts w:ascii="Georgia" w:eastAsiaTheme="majorEastAsia" w:hAnsi="Georgia" w:cstheme="majorBidi"/>
      <w:bCs/>
      <w:color w:val="9F2936" w:themeColor="accent2"/>
      <w:sz w:val="24"/>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rmalWeb">
    <w:name w:val="Normal (Web)"/>
    <w:basedOn w:val="Normal"/>
    <w:uiPriority w:val="99"/>
    <w:semiHidden/>
    <w:unhideWhenUsed/>
    <w:rsid w:val="009C6B0C"/>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71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D7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30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rfe019\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FA3740D-3819-4A82-B7C0-53D78460B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152</TotalTime>
  <Pages>5</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Durfee</dc:creator>
  <cp:lastModifiedBy>Thomas J Durfee</cp:lastModifiedBy>
  <cp:revision>10</cp:revision>
  <dcterms:created xsi:type="dcterms:W3CDTF">2017-03-25T13:54:00Z</dcterms:created>
  <dcterms:modified xsi:type="dcterms:W3CDTF">2017-06-13T17:49:00Z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