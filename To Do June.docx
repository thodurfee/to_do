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DC650" w14:textId="28C21CF4" w:rsidR="00855982" w:rsidRDefault="00EA54D4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June</w:t>
      </w:r>
      <w:r w:rsidR="0042646D">
        <w:rPr>
          <w:rFonts w:ascii="Georgia" w:hAnsi="Georgia"/>
        </w:rPr>
        <w:t xml:space="preserve">: </w:t>
      </w:r>
      <w:r w:rsidR="009C6B0C" w:rsidRPr="009C6B0C">
        <w:rPr>
          <w:rFonts w:ascii="Georgia" w:hAnsi="Georgia"/>
        </w:rPr>
        <w:t>"</w:t>
      </w:r>
      <w:r>
        <w:rPr>
          <w:rFonts w:ascii="Georgia" w:hAnsi="Georgia"/>
        </w:rPr>
        <w:t>To Do</w:t>
      </w:r>
      <w:r w:rsidR="009C6B0C" w:rsidRPr="009C6B0C">
        <w:rPr>
          <w:rFonts w:ascii="Georgia" w:hAnsi="Georgia"/>
        </w:rPr>
        <w:t>"</w:t>
      </w:r>
    </w:p>
    <w:p w14:paraId="1E1DBF49" w14:textId="7B5E3D3C" w:rsidR="009C6B0C" w:rsidRPr="009C6B0C" w:rsidRDefault="00EA54D4" w:rsidP="00925D61">
      <w:pPr>
        <w:jc w:val="center"/>
      </w:pPr>
      <w:r>
        <w:t>6/12/17</w:t>
      </w:r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Review / context</w:t>
      </w:r>
    </w:p>
    <w:p w14:paraId="5856FC2D" w14:textId="1B2BC3C4" w:rsidR="00972314" w:rsidRPr="008D776C" w:rsidRDefault="00EA54D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 list of my ongoing things to accomplish</w:t>
      </w:r>
    </w:p>
    <w:p w14:paraId="1C153D24" w14:textId="49DE498B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Subject 1</w:t>
      </w:r>
      <w:r w:rsidR="00EA54D4">
        <w:rPr>
          <w:b/>
        </w:rPr>
        <w:t>: Public Policy Group</w:t>
      </w:r>
    </w:p>
    <w:p w14:paraId="75D74C0A" w14:textId="546510F9" w:rsidR="00972314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Meet with Kalambokidis</w:t>
      </w:r>
    </w:p>
    <w:p w14:paraId="444900E4" w14:textId="3D948725" w:rsidR="005E22FD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Discuss past group</w:t>
      </w:r>
    </w:p>
    <w:p w14:paraId="06117228" w14:textId="527A539C" w:rsidR="005E22FD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Theorize new goals</w:t>
      </w:r>
    </w:p>
    <w:p w14:paraId="64707183" w14:textId="77777777" w:rsidR="005E22FD" w:rsidRDefault="005E22FD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06CC05DA" w14:textId="1FEE6B54" w:rsidR="00076E5F" w:rsidRPr="008D776C" w:rsidRDefault="00076E5F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55A00D0E" w14:textId="28A786E5" w:rsidR="009C6B0C" w:rsidRPr="009C6B0C" w:rsidRDefault="00972314" w:rsidP="009C6B0C">
      <w:pPr>
        <w:pStyle w:val="Heading1"/>
        <w:spacing w:after="240" w:line="360" w:lineRule="auto"/>
        <w:rPr>
          <w:b/>
        </w:rPr>
      </w:pPr>
      <w:r>
        <w:rPr>
          <w:b/>
        </w:rPr>
        <w:t>Subject 2</w:t>
      </w:r>
      <w:r w:rsidR="00EA54D4">
        <w:rPr>
          <w:b/>
        </w:rPr>
        <w:t>: Student Life</w:t>
      </w:r>
    </w:p>
    <w:p w14:paraId="5BE8FB24" w14:textId="7AA22F80" w:rsidR="008D776C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student organizations</w:t>
      </w:r>
    </w:p>
    <w:p w14:paraId="43A88A8E" w14:textId="49711D65" w:rsidR="00EA54D4" w:rsidRPr="008D776C" w:rsidRDefault="00EA54D4" w:rsidP="008D776C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Get through student voting</w:t>
      </w:r>
    </w:p>
    <w:p w14:paraId="5CD0A626" w14:textId="68E0D335" w:rsidR="009C6B0C" w:rsidRDefault="009C6B0C" w:rsidP="009C6B0C">
      <w:pPr>
        <w:spacing w:after="240" w:line="360" w:lineRule="auto"/>
        <w:rPr>
          <w:rFonts w:ascii="Georgia" w:hAnsi="Georgia"/>
        </w:rPr>
      </w:pPr>
    </w:p>
    <w:p w14:paraId="24A2C8D0" w14:textId="77777777" w:rsidR="005E22FD" w:rsidRPr="00A26C14" w:rsidRDefault="005E22FD" w:rsidP="005E22FD">
      <w:pPr>
        <w:pStyle w:val="Heading1"/>
        <w:rPr>
          <w:b/>
        </w:rPr>
      </w:pPr>
      <w:r>
        <w:rPr>
          <w:b/>
        </w:rPr>
        <w:t>Subject 3: Minimum Wage</w:t>
      </w:r>
    </w:p>
    <w:p w14:paraId="13FEA217" w14:textId="77777777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Lorem Ipsum</w:t>
      </w:r>
    </w:p>
    <w:p w14:paraId="2A9D0D9F" w14:textId="7777777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4AC1AC1E" w14:textId="7A5AAC8D" w:rsidR="005E22FD" w:rsidRDefault="005E22FD" w:rsidP="00A26C14">
      <w:pPr>
        <w:spacing w:after="240" w:line="360" w:lineRule="auto"/>
        <w:rPr>
          <w:rFonts w:ascii="Georgia" w:hAnsi="Georgia"/>
        </w:rPr>
      </w:pPr>
    </w:p>
    <w:p w14:paraId="233C48DE" w14:textId="2EF38897" w:rsidR="005E22FD" w:rsidRPr="00A26C14" w:rsidRDefault="005E22FD" w:rsidP="005E22FD">
      <w:pPr>
        <w:pStyle w:val="Heading1"/>
        <w:rPr>
          <w:b/>
        </w:rPr>
      </w:pPr>
      <w:r>
        <w:rPr>
          <w:b/>
        </w:rPr>
        <w:lastRenderedPageBreak/>
        <w:t xml:space="preserve">Subject </w:t>
      </w:r>
      <w:r>
        <w:rPr>
          <w:b/>
        </w:rPr>
        <w:t>4</w:t>
      </w:r>
      <w:r>
        <w:rPr>
          <w:b/>
        </w:rPr>
        <w:t xml:space="preserve">: </w:t>
      </w:r>
      <w:r>
        <w:rPr>
          <w:b/>
        </w:rPr>
        <w:t>Health Panel</w:t>
      </w:r>
    </w:p>
    <w:p w14:paraId="5AC43507" w14:textId="67B0316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39ED08D7" w14:textId="39B5F7F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Contact participants</w:t>
      </w:r>
    </w:p>
    <w:p w14:paraId="14F5D070" w14:textId="4F53EDE2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Add Man Xu</w:t>
      </w:r>
    </w:p>
    <w:p w14:paraId="61D9DB34" w14:textId="04F7FEF3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Discuss conclusions</w:t>
      </w:r>
    </w:p>
    <w:p w14:paraId="19C77DE7" w14:textId="5B823F9B" w:rsidR="005E22FD" w:rsidRDefault="005E22FD" w:rsidP="005E22FD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Make report</w:t>
      </w:r>
    </w:p>
    <w:p w14:paraId="34333937" w14:textId="77777777" w:rsidR="005E22FD" w:rsidRDefault="005E22FD" w:rsidP="005E22FD">
      <w:pPr>
        <w:spacing w:after="240" w:line="360" w:lineRule="auto"/>
        <w:rPr>
          <w:rFonts w:ascii="Georgia" w:hAnsi="Georgia"/>
        </w:rPr>
      </w:pPr>
    </w:p>
    <w:p w14:paraId="672C6DC3" w14:textId="27BC9439" w:rsidR="00C0602B" w:rsidRPr="00A26C14" w:rsidRDefault="00C0602B" w:rsidP="00C0602B">
      <w:pPr>
        <w:pStyle w:val="Heading1"/>
        <w:rPr>
          <w:b/>
        </w:rPr>
      </w:pPr>
      <w:r>
        <w:rPr>
          <w:b/>
        </w:rPr>
        <w:t xml:space="preserve">Subject </w:t>
      </w:r>
      <w:r>
        <w:rPr>
          <w:b/>
        </w:rPr>
        <w:t>5</w:t>
      </w:r>
      <w:r>
        <w:rPr>
          <w:b/>
        </w:rPr>
        <w:t xml:space="preserve">: </w:t>
      </w:r>
      <w:r>
        <w:rPr>
          <w:b/>
        </w:rPr>
        <w:t>BCBS</w:t>
      </w:r>
    </w:p>
    <w:p w14:paraId="2E7BBEDD" w14:textId="7AFD0094" w:rsidR="00C0602B" w:rsidRDefault="00C0602B" w:rsidP="00C0602B">
      <w:pPr>
        <w:spacing w:after="240" w:line="360" w:lineRule="auto"/>
        <w:rPr>
          <w:rFonts w:ascii="Georgia" w:hAnsi="Georgia"/>
        </w:rPr>
      </w:pPr>
      <w:r>
        <w:rPr>
          <w:rFonts w:ascii="Georgia" w:hAnsi="Georgia"/>
        </w:rPr>
        <w:t>DoH Persons of Color Health and distribution</w:t>
      </w:r>
    </w:p>
    <w:p w14:paraId="5AB25A17" w14:textId="7DF5C709" w:rsidR="00C0602B" w:rsidRDefault="00C0602B" w:rsidP="00C0602B">
      <w:pPr>
        <w:spacing w:after="240" w:line="360" w:lineRule="auto"/>
        <w:rPr>
          <w:rFonts w:ascii="Georgia" w:hAnsi="Georgia"/>
        </w:rPr>
      </w:pPr>
      <w:r w:rsidRPr="00C0602B">
        <w:rPr>
          <w:rFonts w:ascii="Georgia" w:hAnsi="Georgia"/>
        </w:rPr>
        <w:t>http://www.health.state.mn.us/divs/opi/gov/chsadmin/community/populations.html#a</w:t>
      </w:r>
    </w:p>
    <w:p w14:paraId="0EF3D072" w14:textId="2ED6D15E" w:rsidR="00503A72" w:rsidRDefault="00503A72" w:rsidP="00C0602B">
      <w:pPr>
        <w:spacing w:after="240" w:line="360" w:lineRule="auto"/>
        <w:rPr>
          <w:rFonts w:ascii="Georgia" w:hAnsi="Georgia"/>
        </w:rPr>
      </w:pPr>
    </w:p>
    <w:p w14:paraId="67D24DCF" w14:textId="6D648856" w:rsidR="00A26C14" w:rsidRPr="00503A72" w:rsidRDefault="00503A72" w:rsidP="00503A72">
      <w:pPr>
        <w:pStyle w:val="Heading1"/>
        <w:rPr>
          <w:b/>
        </w:rPr>
      </w:pPr>
      <w:r w:rsidRPr="00503A72">
        <w:rPr>
          <w:b/>
        </w:rPr>
        <w:t>Subject 6: Merrick Inc</w:t>
      </w:r>
    </w:p>
    <w:p w14:paraId="5A0E4F51" w14:textId="33906861" w:rsidR="00503A72" w:rsidRDefault="00503A72" w:rsidP="00503A72">
      <w:r>
        <w:t>Finish it, connect the dots</w:t>
      </w:r>
    </w:p>
    <w:p w14:paraId="46012695" w14:textId="7672FAD0" w:rsidR="00503A72" w:rsidRDefault="00503A72" w:rsidP="00503A72">
      <w:pPr>
        <w:rPr>
          <w:ins w:id="0" w:author="Thomas J Durfee" w:date="2017-06-12T15:02:00Z"/>
        </w:rPr>
      </w:pPr>
    </w:p>
    <w:p w14:paraId="340D046F" w14:textId="77777777" w:rsidR="00985F5E" w:rsidRDefault="00985F5E" w:rsidP="00503A72"/>
    <w:p w14:paraId="0C39CF4E" w14:textId="63DAC314" w:rsidR="00503A72" w:rsidRPr="00503A72" w:rsidRDefault="00503A72" w:rsidP="00503A72">
      <w:pPr>
        <w:pStyle w:val="Heading1"/>
        <w:rPr>
          <w:b/>
        </w:rPr>
      </w:pPr>
      <w:r>
        <w:rPr>
          <w:b/>
        </w:rPr>
        <w:t>Subject 7</w:t>
      </w:r>
      <w:r w:rsidRPr="00503A72">
        <w:rPr>
          <w:b/>
        </w:rPr>
        <w:t xml:space="preserve">: </w:t>
      </w:r>
      <w:r>
        <w:rPr>
          <w:b/>
        </w:rPr>
        <w:t>Job Applications</w:t>
      </w:r>
    </w:p>
    <w:p w14:paraId="20D28881" w14:textId="737FEFF5" w:rsidR="00503A72" w:rsidRDefault="00503A72" w:rsidP="00503A72">
      <w:r>
        <w:t>Finish applying to Fall jobs</w:t>
      </w:r>
    </w:p>
    <w:p w14:paraId="0E257C7F" w14:textId="2ACB2C60" w:rsidR="00000741" w:rsidRDefault="0099200A" w:rsidP="00E65368">
      <w:pPr>
        <w:pStyle w:val="ListParagraph"/>
        <w:numPr>
          <w:ilvl w:val="0"/>
          <w:numId w:val="35"/>
        </w:numPr>
      </w:pPr>
      <w:bookmarkStart w:id="1" w:name="_GoBack"/>
      <w:bookmarkEnd w:id="1"/>
      <w:r>
        <w:t>Summer Math Camp</w:t>
      </w:r>
    </w:p>
    <w:p w14:paraId="4F723B1C" w14:textId="77777777" w:rsidR="0099200A" w:rsidRDefault="0099200A" w:rsidP="00E65368">
      <w:pPr>
        <w:pStyle w:val="ListParagraph"/>
        <w:numPr>
          <w:ilvl w:val="0"/>
          <w:numId w:val="35"/>
        </w:numPr>
      </w:pPr>
    </w:p>
    <w:p w14:paraId="7E6B0BE2" w14:textId="5F10EA10" w:rsidR="00503A72" w:rsidRDefault="00503A72" w:rsidP="00503A72"/>
    <w:p w14:paraId="2863E2BD" w14:textId="76298A9F" w:rsidR="00985F5E" w:rsidRPr="00503A72" w:rsidRDefault="00985F5E" w:rsidP="00985F5E">
      <w:pPr>
        <w:pStyle w:val="Heading1"/>
        <w:rPr>
          <w:b/>
        </w:rPr>
      </w:pPr>
      <w:r>
        <w:rPr>
          <w:b/>
        </w:rPr>
        <w:t>Subject 8</w:t>
      </w:r>
      <w:r w:rsidRPr="00503A72">
        <w:rPr>
          <w:b/>
        </w:rPr>
        <w:t xml:space="preserve">: </w:t>
      </w:r>
      <w:r>
        <w:rPr>
          <w:b/>
        </w:rPr>
        <w:t>Funding</w:t>
      </w:r>
    </w:p>
    <w:p w14:paraId="1AFE3D6F" w14:textId="172B2250" w:rsidR="00985F5E" w:rsidRDefault="00985F5E" w:rsidP="00985F5E">
      <w:r>
        <w:t>Look for tax policy IRS research grant</w:t>
      </w:r>
    </w:p>
    <w:p w14:paraId="6CD00F7B" w14:textId="30AF0FCF" w:rsidR="00985F5E" w:rsidRDefault="00985F5E" w:rsidP="00985F5E"/>
    <w:p w14:paraId="46FE490C" w14:textId="19AD3B46" w:rsidR="00985F5E" w:rsidRDefault="00985F5E" w:rsidP="00985F5E">
      <w:r>
        <w:t xml:space="preserve">Look for Minimum wage stipends, </w:t>
      </w:r>
    </w:p>
    <w:p w14:paraId="26F03E48" w14:textId="77777777" w:rsidR="00985F5E" w:rsidRPr="00503A72" w:rsidRDefault="00985F5E" w:rsidP="00503A72"/>
    <w:sectPr w:rsidR="00985F5E" w:rsidRPr="00503A72" w:rsidSect="00957E0C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57FF9" w14:textId="77777777" w:rsidR="00464AEE" w:rsidRDefault="00464AEE" w:rsidP="00855982">
      <w:pPr>
        <w:spacing w:after="0" w:line="240" w:lineRule="auto"/>
      </w:pPr>
      <w:r>
        <w:separator/>
      </w:r>
    </w:p>
  </w:endnote>
  <w:endnote w:type="continuationSeparator" w:id="0">
    <w:p w14:paraId="22D9DE73" w14:textId="77777777" w:rsidR="00464AEE" w:rsidRDefault="00464A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05409E89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3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1F7E9" w14:textId="77777777" w:rsidR="00464AEE" w:rsidRDefault="00464AEE" w:rsidP="00855982">
      <w:pPr>
        <w:spacing w:after="0" w:line="240" w:lineRule="auto"/>
      </w:pPr>
      <w:r>
        <w:separator/>
      </w:r>
    </w:p>
  </w:footnote>
  <w:footnote w:type="continuationSeparator" w:id="0">
    <w:p w14:paraId="5C1286AC" w14:textId="77777777" w:rsidR="00464AEE" w:rsidRDefault="00464A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55A60BE"/>
    <w:multiLevelType w:val="hybridMultilevel"/>
    <w:tmpl w:val="758CFFF4"/>
    <w:lvl w:ilvl="0" w:tplc="8C68008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2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6"/>
  </w:num>
  <w:num w:numId="32">
    <w:abstractNumId w:val="21"/>
  </w:num>
  <w:num w:numId="33">
    <w:abstractNumId w:val="23"/>
  </w:num>
  <w:num w:numId="34">
    <w:abstractNumId w:val="17"/>
  </w:num>
  <w:num w:numId="35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J Durfee">
    <w15:presenceInfo w15:providerId="None" w15:userId="Thomas J Durf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0C"/>
    <w:rsid w:val="00000741"/>
    <w:rsid w:val="00065FC1"/>
    <w:rsid w:val="00075476"/>
    <w:rsid w:val="00076E5F"/>
    <w:rsid w:val="000C092B"/>
    <w:rsid w:val="000C4A25"/>
    <w:rsid w:val="001D4362"/>
    <w:rsid w:val="00294C05"/>
    <w:rsid w:val="00323C43"/>
    <w:rsid w:val="00393109"/>
    <w:rsid w:val="0042646D"/>
    <w:rsid w:val="00464AEE"/>
    <w:rsid w:val="004B74FF"/>
    <w:rsid w:val="004D14BC"/>
    <w:rsid w:val="004D19D4"/>
    <w:rsid w:val="00503A72"/>
    <w:rsid w:val="0057696A"/>
    <w:rsid w:val="0058433A"/>
    <w:rsid w:val="005939D1"/>
    <w:rsid w:val="005E22FD"/>
    <w:rsid w:val="005E5CB4"/>
    <w:rsid w:val="006E04F0"/>
    <w:rsid w:val="00703CBD"/>
    <w:rsid w:val="00715CDC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85F5E"/>
    <w:rsid w:val="0099200A"/>
    <w:rsid w:val="009A3973"/>
    <w:rsid w:val="009B6091"/>
    <w:rsid w:val="009C6B0C"/>
    <w:rsid w:val="00A10484"/>
    <w:rsid w:val="00A26C14"/>
    <w:rsid w:val="00B31997"/>
    <w:rsid w:val="00B41B6B"/>
    <w:rsid w:val="00C0602B"/>
    <w:rsid w:val="00D47EF5"/>
    <w:rsid w:val="00D62584"/>
    <w:rsid w:val="00DF6F32"/>
    <w:rsid w:val="00E1528F"/>
    <w:rsid w:val="00E65368"/>
    <w:rsid w:val="00EA54D4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  <w15:docId w15:val="{CD544BAD-F4C2-47E5-B11F-21D8A6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e019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4873beb7-5857-4685-be1f-d57550cc96cc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6A0A23-F453-427F-8DC4-B9056E81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152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J Durfee</cp:lastModifiedBy>
  <cp:revision>8</cp:revision>
  <dcterms:created xsi:type="dcterms:W3CDTF">2017-06-12T19:44:00Z</dcterms:created>
  <dcterms:modified xsi:type="dcterms:W3CDTF">2017-06-12T22:16:00Z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